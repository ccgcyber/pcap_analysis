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7D" w:rsidRDefault="002D377D" w:rsidP="004371C7">
      <w:pPr>
        <w:widowControl/>
        <w:rPr>
          <w:ins w:id="0" w:author="shuangkai" w:date="2013-04-08T16:59:00Z"/>
          <w:rFonts w:ascii="微软雅黑" w:eastAsia="微软雅黑" w:hAnsi="微软雅黑" w:hint="eastAsia"/>
          <w:color w:val="010000"/>
          <w:sz w:val="20"/>
          <w:szCs w:val="20"/>
        </w:rPr>
      </w:pPr>
      <w:ins w:id="1" w:author="shuangkai" w:date="2013-04-08T16:59:00Z">
        <w:r>
          <w:rPr>
            <w:rFonts w:ascii="微软雅黑" w:eastAsia="微软雅黑" w:hAnsi="微软雅黑"/>
            <w:color w:val="010000"/>
            <w:sz w:val="20"/>
            <w:szCs w:val="20"/>
          </w:rPr>
          <w:t>目前这个需求说明涉及的功能点很多，还需要大量相关协议的背景知识。如果是实验室做的话，在不考虑相关理论知识的学习和开发顺利的情况下，如果是两个人做至少需要三个月。</w:t>
        </w:r>
      </w:ins>
    </w:p>
    <w:p w:rsidR="002D377D" w:rsidRDefault="002D377D" w:rsidP="004371C7">
      <w:pPr>
        <w:widowControl/>
        <w:rPr>
          <w:rFonts w:ascii="宋体" w:eastAsia="宋体" w:hAnsi="宋体" w:cs="Calibri" w:hint="eastAsia"/>
          <w:kern w:val="0"/>
          <w:szCs w:val="21"/>
        </w:rPr>
      </w:pPr>
    </w:p>
    <w:p w:rsidR="004371C7" w:rsidRDefault="004371C7" w:rsidP="004371C7">
      <w:pPr>
        <w:pStyle w:val="a5"/>
        <w:widowControl/>
        <w:ind w:left="360" w:firstLineChars="0" w:firstLine="0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开发一个</w:t>
      </w:r>
      <w:proofErr w:type="spellStart"/>
      <w:r>
        <w:rPr>
          <w:rFonts w:ascii="宋体" w:eastAsia="宋体" w:hAnsi="宋体" w:cs="Calibri" w:hint="eastAsia"/>
          <w:kern w:val="0"/>
          <w:szCs w:val="21"/>
        </w:rPr>
        <w:t>wireshark</w:t>
      </w:r>
      <w:proofErr w:type="spellEnd"/>
      <w:r>
        <w:rPr>
          <w:rFonts w:ascii="宋体" w:eastAsia="宋体" w:hAnsi="宋体" w:cs="Calibri" w:hint="eastAsia"/>
          <w:kern w:val="0"/>
          <w:szCs w:val="21"/>
        </w:rPr>
        <w:t>离线</w:t>
      </w:r>
      <w:proofErr w:type="gramStart"/>
      <w:r>
        <w:rPr>
          <w:rFonts w:ascii="宋体" w:eastAsia="宋体" w:hAnsi="宋体" w:cs="Calibri" w:hint="eastAsia"/>
          <w:kern w:val="0"/>
          <w:szCs w:val="21"/>
        </w:rPr>
        <w:t>包分析</w:t>
      </w:r>
      <w:proofErr w:type="gramEnd"/>
      <w:r>
        <w:rPr>
          <w:rFonts w:ascii="宋体" w:eastAsia="宋体" w:hAnsi="宋体" w:cs="Calibri" w:hint="eastAsia"/>
          <w:kern w:val="0"/>
          <w:szCs w:val="21"/>
        </w:rPr>
        <w:t>工具的具体需求。</w:t>
      </w:r>
    </w:p>
    <w:p w:rsidR="004371C7" w:rsidRPr="004371C7" w:rsidRDefault="004371C7" w:rsidP="004371C7">
      <w:pPr>
        <w:pStyle w:val="a5"/>
        <w:widowControl/>
        <w:ind w:left="360" w:firstLineChars="0" w:firstLine="0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=============分隔符，下面是需求=========================</w:t>
      </w:r>
    </w:p>
    <w:p w:rsidR="004371C7" w:rsidRDefault="004371C7" w:rsidP="004371C7">
      <w:pPr>
        <w:widowControl/>
        <w:rPr>
          <w:rFonts w:ascii="宋体" w:eastAsia="宋体" w:hAnsi="宋体" w:cs="Calibri"/>
          <w:kern w:val="0"/>
          <w:szCs w:val="21"/>
        </w:rPr>
      </w:pPr>
    </w:p>
    <w:p w:rsidR="004371C7" w:rsidRPr="004371C7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  <w:r w:rsidRPr="004371C7">
        <w:rPr>
          <w:rFonts w:ascii="宋体" w:eastAsia="宋体" w:hAnsi="宋体" w:cs="Calibri" w:hint="eastAsia"/>
          <w:kern w:val="0"/>
          <w:szCs w:val="21"/>
        </w:rPr>
        <w:t>（基于</w:t>
      </w:r>
      <w:proofErr w:type="spellStart"/>
      <w:r w:rsidRPr="004371C7">
        <w:rPr>
          <w:rFonts w:ascii="Calibri" w:eastAsia="宋体" w:hAnsi="Calibri" w:cs="Calibri"/>
          <w:kern w:val="0"/>
          <w:szCs w:val="21"/>
        </w:rPr>
        <w:t>wireshark</w:t>
      </w:r>
      <w:proofErr w:type="spellEnd"/>
      <w:r w:rsidRPr="004371C7">
        <w:rPr>
          <w:rFonts w:ascii="宋体" w:eastAsia="宋体" w:hAnsi="宋体" w:cs="Calibri" w:hint="eastAsia"/>
          <w:kern w:val="0"/>
          <w:szCs w:val="21"/>
        </w:rPr>
        <w:t>定制脚本的实现方式，</w:t>
      </w:r>
      <w:r w:rsidRPr="004371C7">
        <w:rPr>
          <w:rFonts w:ascii="宋体" w:eastAsia="宋体" w:hAnsi="宋体" w:cs="Calibri" w:hint="eastAsia"/>
          <w:color w:val="FF0000"/>
          <w:kern w:val="0"/>
          <w:szCs w:val="21"/>
        </w:rPr>
        <w:t>红色字体标注部分需要重点做些前期方案的调研和设计，作为关键功能实现方案需要</w:t>
      </w:r>
      <w:r w:rsidR="002D377D">
        <w:rPr>
          <w:rFonts w:ascii="宋体" w:eastAsia="宋体" w:hAnsi="宋体" w:cs="Calibri" w:hint="eastAsia"/>
          <w:color w:val="FF0000"/>
          <w:kern w:val="0"/>
          <w:szCs w:val="21"/>
        </w:rPr>
        <w:t>讨论需</w:t>
      </w:r>
      <w:r w:rsidRPr="004371C7">
        <w:rPr>
          <w:rFonts w:ascii="宋体" w:eastAsia="宋体" w:hAnsi="宋体" w:cs="Calibri" w:hint="eastAsia"/>
          <w:color w:val="FF0000"/>
          <w:kern w:val="0"/>
          <w:szCs w:val="21"/>
        </w:rPr>
        <w:t>求</w:t>
      </w:r>
      <w:r w:rsidRPr="004371C7">
        <w:rPr>
          <w:rFonts w:ascii="宋体" w:eastAsia="宋体" w:hAnsi="宋体" w:cs="Calibri" w:hint="eastAsia"/>
          <w:kern w:val="0"/>
          <w:szCs w:val="21"/>
        </w:rPr>
        <w:t>）</w:t>
      </w:r>
    </w:p>
    <w:p w:rsidR="004371C7" w:rsidRPr="002D377D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</w:p>
    <w:p w:rsidR="004371C7" w:rsidRPr="004371C7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  <w:r w:rsidRPr="004371C7">
        <w:rPr>
          <w:rFonts w:ascii="宋体" w:eastAsia="宋体" w:hAnsi="宋体" w:cs="Calibri" w:hint="eastAsia"/>
          <w:kern w:val="0"/>
          <w:szCs w:val="21"/>
        </w:rPr>
        <w:t>一、针对用户行为的分析：</w:t>
      </w:r>
    </w:p>
    <w:p w:rsidR="00DB0404" w:rsidRPr="00DB0404" w:rsidRDefault="00DB0404" w:rsidP="00DB0404">
      <w:pPr>
        <w:pStyle w:val="a5"/>
        <w:widowControl/>
        <w:numPr>
          <w:ilvl w:val="0"/>
          <w:numId w:val="2"/>
        </w:numPr>
        <w:ind w:firstLineChars="0"/>
        <w:rPr>
          <w:ins w:id="2" w:author="王皘" w:date="2012-07-28T11:06:00Z"/>
          <w:rFonts w:ascii="Calibri" w:eastAsia="宋体" w:hAnsi="Calibri" w:cs="Calibri"/>
          <w:kern w:val="0"/>
          <w:szCs w:val="21"/>
        </w:rPr>
      </w:pPr>
      <w:ins w:id="3" w:author="王皘" w:date="2012-07-28T11:06:00Z">
        <w:r w:rsidRPr="00DB0404">
          <w:rPr>
            <w:rFonts w:ascii="Calibri" w:eastAsia="宋体" w:hAnsi="Calibri" w:cs="Calibri" w:hint="eastAsia"/>
            <w:kern w:val="0"/>
            <w:szCs w:val="21"/>
          </w:rPr>
          <w:t>功能点分散，一共</w:t>
        </w:r>
        <w:r w:rsidRPr="00DB0404">
          <w:rPr>
            <w:rFonts w:ascii="Calibri" w:eastAsia="宋体" w:hAnsi="Calibri" w:cs="Calibri"/>
            <w:kern w:val="0"/>
            <w:szCs w:val="21"/>
          </w:rPr>
          <w:t>8</w:t>
        </w:r>
        <w:r w:rsidRPr="00DB0404">
          <w:rPr>
            <w:rFonts w:ascii="Calibri" w:eastAsia="宋体" w:hAnsi="Calibri" w:cs="Calibri" w:hint="eastAsia"/>
            <w:kern w:val="0"/>
            <w:szCs w:val="21"/>
          </w:rPr>
          <w:t>个功能点，特别是第二条描述的几个功能点，相互能复用的代码不多，都得分别处理。两个人做，全职去做，可能需要</w:t>
        </w:r>
        <w:r>
          <w:rPr>
            <w:rFonts w:ascii="Calibri" w:eastAsia="宋体" w:hAnsi="Calibri" w:cs="Calibri" w:hint="eastAsia"/>
            <w:kern w:val="0"/>
            <w:szCs w:val="21"/>
          </w:rPr>
          <w:t>两</w:t>
        </w:r>
        <w:r w:rsidRPr="00DB0404">
          <w:rPr>
            <w:rFonts w:ascii="Calibri" w:eastAsia="宋体" w:hAnsi="Calibri" w:cs="Calibri" w:hint="eastAsia"/>
            <w:kern w:val="0"/>
            <w:szCs w:val="21"/>
          </w:rPr>
          <w:t>个星期</w:t>
        </w:r>
        <w:r>
          <w:rPr>
            <w:rFonts w:ascii="Calibri" w:eastAsia="宋体" w:hAnsi="Calibri" w:cs="Calibri" w:hint="eastAsia"/>
            <w:kern w:val="0"/>
            <w:szCs w:val="21"/>
          </w:rPr>
          <w:t>左右</w:t>
        </w:r>
        <w:r w:rsidRPr="00DB0404">
          <w:rPr>
            <w:rFonts w:ascii="Calibri" w:eastAsia="宋体" w:hAnsi="Calibri" w:cs="Calibri" w:hint="eastAsia"/>
            <w:kern w:val="0"/>
            <w:szCs w:val="21"/>
          </w:rPr>
          <w:t>。</w:t>
        </w:r>
      </w:ins>
    </w:p>
    <w:p w:rsidR="004371C7" w:rsidRPr="004D7CE8" w:rsidRDefault="004371C7" w:rsidP="004D7CE8">
      <w:pPr>
        <w:pStyle w:val="a5"/>
        <w:widowControl/>
        <w:numPr>
          <w:ilvl w:val="0"/>
          <w:numId w:val="2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基于</w:t>
      </w:r>
      <w:r w:rsidRPr="004D7CE8">
        <w:rPr>
          <w:rFonts w:ascii="Calibri" w:eastAsia="宋体" w:hAnsi="Calibri" w:cs="Calibri"/>
          <w:kern w:val="0"/>
          <w:szCs w:val="21"/>
        </w:rPr>
        <w:t>IP</w:t>
      </w:r>
      <w:r w:rsidRPr="004D7CE8">
        <w:rPr>
          <w:rFonts w:ascii="宋体" w:eastAsia="宋体" w:hAnsi="宋体" w:cs="Calibri" w:hint="eastAsia"/>
          <w:kern w:val="0"/>
          <w:szCs w:val="21"/>
        </w:rPr>
        <w:t>的在线用户统计；</w:t>
      </w:r>
      <w:commentRangeStart w:id="4"/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终端平台类型的统计；浏览器类型的统计</w:t>
      </w:r>
      <w:commentRangeEnd w:id="4"/>
      <w:r w:rsidR="00744FBD">
        <w:rPr>
          <w:rStyle w:val="a6"/>
        </w:rPr>
        <w:commentReference w:id="4"/>
      </w:r>
      <w:r w:rsidRPr="004D7CE8">
        <w:rPr>
          <w:rFonts w:ascii="宋体" w:eastAsia="宋体" w:hAnsi="宋体" w:cs="Calibri" w:hint="eastAsia"/>
          <w:kern w:val="0"/>
          <w:szCs w:val="21"/>
        </w:rPr>
        <w:t>；基于</w:t>
      </w:r>
      <w:r w:rsidRPr="004D7CE8">
        <w:rPr>
          <w:rFonts w:ascii="Calibri" w:eastAsia="宋体" w:hAnsi="Calibri" w:cs="Calibri"/>
          <w:kern w:val="0"/>
          <w:szCs w:val="21"/>
        </w:rPr>
        <w:t>URL</w:t>
      </w:r>
      <w:r w:rsidRPr="004D7CE8">
        <w:rPr>
          <w:rFonts w:ascii="宋体" w:eastAsia="宋体" w:hAnsi="宋体" w:cs="Calibri" w:hint="eastAsia"/>
          <w:kern w:val="0"/>
          <w:szCs w:val="21"/>
        </w:rPr>
        <w:t>关键字段匹配的统计，以及相关过滤条件；</w:t>
      </w:r>
    </w:p>
    <w:p w:rsidR="004371C7" w:rsidRPr="004D7CE8" w:rsidRDefault="004371C7" w:rsidP="004D7CE8">
      <w:pPr>
        <w:pStyle w:val="a5"/>
        <w:widowControl/>
        <w:numPr>
          <w:ilvl w:val="0"/>
          <w:numId w:val="2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在线用户个数随时间变化；用户平均在线时长随时间变化；用户</w:t>
      </w:r>
      <w:r w:rsidRPr="004D7CE8">
        <w:rPr>
          <w:rFonts w:ascii="Calibri" w:eastAsia="宋体" w:hAnsi="Calibri" w:cs="Calibri"/>
          <w:kern w:val="0"/>
          <w:szCs w:val="21"/>
        </w:rPr>
        <w:t>GET</w:t>
      </w:r>
      <w:r w:rsidRPr="004D7CE8">
        <w:rPr>
          <w:rFonts w:ascii="宋体" w:eastAsia="宋体" w:hAnsi="宋体" w:cs="Calibri" w:hint="eastAsia"/>
          <w:kern w:val="0"/>
          <w:szCs w:val="21"/>
        </w:rPr>
        <w:t>请求到达率随时间变化；</w:t>
      </w:r>
      <w:r w:rsidRPr="004D7CE8">
        <w:rPr>
          <w:rFonts w:ascii="Calibri" w:eastAsia="宋体" w:hAnsi="Calibri" w:cs="Calibri"/>
          <w:kern w:val="0"/>
          <w:szCs w:val="21"/>
        </w:rPr>
        <w:t>TCP</w:t>
      </w:r>
      <w:r w:rsidRPr="004D7CE8">
        <w:rPr>
          <w:rFonts w:ascii="宋体" w:eastAsia="宋体" w:hAnsi="宋体" w:cs="Calibri" w:hint="eastAsia"/>
          <w:kern w:val="0"/>
          <w:szCs w:val="21"/>
        </w:rPr>
        <w:t>会话达到率随时间变化。</w:t>
      </w:r>
    </w:p>
    <w:p w:rsidR="004371C7" w:rsidRPr="004371C7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</w:p>
    <w:p w:rsidR="004371C7" w:rsidRPr="004371C7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  <w:r w:rsidRPr="004371C7">
        <w:rPr>
          <w:rFonts w:ascii="宋体" w:eastAsia="宋体" w:hAnsi="宋体" w:cs="Calibri" w:hint="eastAsia"/>
          <w:kern w:val="0"/>
          <w:szCs w:val="21"/>
        </w:rPr>
        <w:t>二、针对</w:t>
      </w:r>
      <w:r w:rsidRPr="004371C7">
        <w:rPr>
          <w:rFonts w:ascii="Calibri" w:eastAsia="宋体" w:hAnsi="Calibri" w:cs="Calibri"/>
          <w:kern w:val="0"/>
          <w:szCs w:val="21"/>
        </w:rPr>
        <w:t>HTTP</w:t>
      </w:r>
      <w:r w:rsidRPr="004371C7">
        <w:rPr>
          <w:rFonts w:ascii="宋体" w:eastAsia="宋体" w:hAnsi="宋体" w:cs="Calibri" w:hint="eastAsia"/>
          <w:kern w:val="0"/>
          <w:szCs w:val="21"/>
        </w:rPr>
        <w:t>业务流程的分析：</w:t>
      </w:r>
    </w:p>
    <w:p w:rsidR="00637489" w:rsidRPr="002D377D" w:rsidRDefault="00637489" w:rsidP="004D7CE8">
      <w:pPr>
        <w:pStyle w:val="a5"/>
        <w:widowControl/>
        <w:numPr>
          <w:ilvl w:val="0"/>
          <w:numId w:val="3"/>
        </w:numPr>
        <w:ind w:firstLineChars="0"/>
        <w:rPr>
          <w:ins w:id="5" w:author="王皘" w:date="2012-07-28T11:10:00Z"/>
          <w:rFonts w:ascii="Calibri" w:eastAsia="宋体" w:hAnsi="Calibri" w:cs="Calibri"/>
          <w:kern w:val="0"/>
          <w:szCs w:val="21"/>
        </w:rPr>
      </w:pPr>
      <w:ins w:id="6" w:author="王皘" w:date="2012-07-28T11:11:00Z">
        <w:r w:rsidRPr="00637489">
          <w:rPr>
            <w:rFonts w:ascii="Calibri" w:eastAsia="宋体" w:hAnsi="Calibri" w:cs="Calibri" w:hint="eastAsia"/>
            <w:kern w:val="0"/>
            <w:szCs w:val="21"/>
          </w:rPr>
          <w:t>两个人</w:t>
        </w:r>
        <w:r>
          <w:rPr>
            <w:rFonts w:ascii="Calibri" w:eastAsia="宋体" w:hAnsi="Calibri" w:cs="Calibri" w:hint="eastAsia"/>
            <w:kern w:val="0"/>
            <w:szCs w:val="21"/>
          </w:rPr>
          <w:t>全职</w:t>
        </w:r>
        <w:r w:rsidRPr="00637489">
          <w:rPr>
            <w:rFonts w:ascii="Calibri" w:eastAsia="宋体" w:hAnsi="Calibri" w:cs="Calibri" w:hint="eastAsia"/>
            <w:kern w:val="0"/>
            <w:szCs w:val="21"/>
          </w:rPr>
          <w:t>做，</w:t>
        </w:r>
        <w:r>
          <w:rPr>
            <w:rFonts w:ascii="Calibri" w:eastAsia="宋体" w:hAnsi="Calibri" w:cs="Calibri" w:hint="eastAsia"/>
            <w:kern w:val="0"/>
            <w:szCs w:val="21"/>
          </w:rPr>
          <w:t>如果顺利的话，</w:t>
        </w:r>
        <w:r w:rsidRPr="00637489">
          <w:rPr>
            <w:rFonts w:ascii="Calibri" w:eastAsia="宋体" w:hAnsi="Calibri" w:cs="Calibri" w:hint="eastAsia"/>
            <w:kern w:val="0"/>
            <w:szCs w:val="21"/>
          </w:rPr>
          <w:t>第一条在一个星期到两个星期之间，后四条在两个星期到三个星期之间。</w:t>
        </w:r>
      </w:ins>
    </w:p>
    <w:p w:rsidR="004371C7" w:rsidRPr="004D7CE8" w:rsidRDefault="004371C7" w:rsidP="004D7CE8">
      <w:pPr>
        <w:pStyle w:val="a5"/>
        <w:widowControl/>
        <w:numPr>
          <w:ilvl w:val="0"/>
          <w:numId w:val="3"/>
        </w:numPr>
        <w:ind w:firstLineChars="0"/>
        <w:rPr>
          <w:rFonts w:ascii="Calibri" w:eastAsia="宋体" w:hAnsi="Calibri" w:cs="Calibri"/>
          <w:kern w:val="0"/>
          <w:szCs w:val="21"/>
        </w:rPr>
      </w:pPr>
      <w:commentRangeStart w:id="7"/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区分针对单个网页的多个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Get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请求及其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TCP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连接会话，作为一个网页访问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session</w:t>
      </w:r>
      <w:r w:rsidRPr="004D7CE8">
        <w:rPr>
          <w:rFonts w:ascii="宋体" w:eastAsia="宋体" w:hAnsi="宋体" w:cs="Calibri" w:hint="eastAsia"/>
          <w:kern w:val="0"/>
          <w:szCs w:val="21"/>
        </w:rPr>
        <w:t>，统计从第一个</w:t>
      </w:r>
      <w:r w:rsidRPr="004D7CE8">
        <w:rPr>
          <w:rFonts w:ascii="Calibri" w:eastAsia="宋体" w:hAnsi="Calibri" w:cs="Calibri"/>
          <w:kern w:val="0"/>
          <w:szCs w:val="21"/>
        </w:rPr>
        <w:t>GET</w:t>
      </w:r>
      <w:r w:rsidRPr="004D7CE8">
        <w:rPr>
          <w:rFonts w:ascii="宋体" w:eastAsia="宋体" w:hAnsi="宋体" w:cs="Calibri" w:hint="eastAsia"/>
          <w:kern w:val="0"/>
          <w:szCs w:val="21"/>
        </w:rPr>
        <w:t>请求到最后一个</w:t>
      </w:r>
      <w:r w:rsidRPr="004D7CE8">
        <w:rPr>
          <w:rFonts w:ascii="Calibri" w:eastAsia="宋体" w:hAnsi="Calibri" w:cs="Calibri"/>
          <w:kern w:val="0"/>
          <w:szCs w:val="21"/>
        </w:rPr>
        <w:t>200</w:t>
      </w:r>
      <w:r w:rsidRPr="004D7CE8">
        <w:rPr>
          <w:rFonts w:ascii="宋体" w:eastAsia="宋体" w:hAnsi="宋体" w:cs="Calibri" w:hint="eastAsia"/>
          <w:kern w:val="0"/>
          <w:szCs w:val="21"/>
        </w:rPr>
        <w:t>响应达到的时间差异。</w:t>
      </w:r>
      <w:commentRangeEnd w:id="7"/>
      <w:r w:rsidR="002924E1">
        <w:rPr>
          <w:rStyle w:val="a6"/>
        </w:rPr>
        <w:commentReference w:id="7"/>
      </w:r>
    </w:p>
    <w:p w:rsidR="004371C7" w:rsidRPr="004D7CE8" w:rsidRDefault="004371C7" w:rsidP="004D7CE8">
      <w:pPr>
        <w:pStyle w:val="a5"/>
        <w:widowControl/>
        <w:numPr>
          <w:ilvl w:val="0"/>
          <w:numId w:val="3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针对网页访问</w:t>
      </w:r>
      <w:r w:rsidRPr="004D7CE8">
        <w:rPr>
          <w:rFonts w:ascii="Calibri" w:eastAsia="宋体" w:hAnsi="Calibri" w:cs="Calibri"/>
          <w:kern w:val="0"/>
          <w:szCs w:val="21"/>
        </w:rPr>
        <w:t>session</w:t>
      </w:r>
      <w:r w:rsidRPr="004D7CE8">
        <w:rPr>
          <w:rFonts w:ascii="宋体" w:eastAsia="宋体" w:hAnsi="宋体" w:cs="Calibri" w:hint="eastAsia"/>
          <w:kern w:val="0"/>
          <w:szCs w:val="21"/>
        </w:rPr>
        <w:t>为单位，进行</w:t>
      </w:r>
      <w:r w:rsidRPr="004D7CE8">
        <w:rPr>
          <w:rFonts w:ascii="Calibri" w:eastAsia="宋体" w:hAnsi="Calibri" w:cs="Calibri"/>
          <w:kern w:val="0"/>
          <w:szCs w:val="21"/>
        </w:rPr>
        <w:t>SP</w:t>
      </w:r>
      <w:r w:rsidRPr="004D7CE8">
        <w:rPr>
          <w:rFonts w:ascii="宋体" w:eastAsia="宋体" w:hAnsi="宋体" w:cs="Calibri" w:hint="eastAsia"/>
          <w:kern w:val="0"/>
          <w:szCs w:val="21"/>
        </w:rPr>
        <w:t>响应时延（从单个</w:t>
      </w:r>
      <w:r w:rsidRPr="004D7CE8">
        <w:rPr>
          <w:rFonts w:ascii="Calibri" w:eastAsia="宋体" w:hAnsi="Calibri" w:cs="Calibri"/>
          <w:kern w:val="0"/>
          <w:szCs w:val="21"/>
        </w:rPr>
        <w:t>get</w:t>
      </w:r>
      <w:r w:rsidRPr="004D7CE8">
        <w:rPr>
          <w:rFonts w:ascii="宋体" w:eastAsia="宋体" w:hAnsi="宋体" w:cs="Calibri" w:hint="eastAsia"/>
          <w:kern w:val="0"/>
          <w:szCs w:val="21"/>
        </w:rPr>
        <w:t>请求到达到对应</w:t>
      </w:r>
      <w:r w:rsidRPr="004D7CE8">
        <w:rPr>
          <w:rFonts w:ascii="Calibri" w:eastAsia="宋体" w:hAnsi="Calibri" w:cs="Calibri"/>
          <w:kern w:val="0"/>
          <w:szCs w:val="21"/>
        </w:rPr>
        <w:t>200</w:t>
      </w:r>
      <w:r w:rsidRPr="004D7CE8">
        <w:rPr>
          <w:rFonts w:ascii="宋体" w:eastAsia="宋体" w:hAnsi="宋体" w:cs="Calibri" w:hint="eastAsia"/>
          <w:kern w:val="0"/>
          <w:szCs w:val="21"/>
        </w:rPr>
        <w:t>响应回复）的统计、用户访问次数、上下行流量、请求到达速率随时间变化的统计，以及相关过滤条件。</w:t>
      </w:r>
    </w:p>
    <w:p w:rsidR="004371C7" w:rsidRPr="004D7CE8" w:rsidRDefault="004371C7" w:rsidP="004D7CE8">
      <w:pPr>
        <w:pStyle w:val="a5"/>
        <w:widowControl/>
        <w:numPr>
          <w:ilvl w:val="0"/>
          <w:numId w:val="3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识别浏览器的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pipelining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和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multipart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优化机制</w:t>
      </w:r>
      <w:r w:rsidRPr="004D7CE8">
        <w:rPr>
          <w:rFonts w:ascii="宋体" w:eastAsia="宋体" w:hAnsi="宋体" w:cs="Calibri" w:hint="eastAsia"/>
          <w:kern w:val="0"/>
          <w:szCs w:val="21"/>
        </w:rPr>
        <w:t>使用占比、相关参数（</w:t>
      </w:r>
      <w:r w:rsidRPr="004D7CE8">
        <w:rPr>
          <w:rFonts w:ascii="Calibri" w:eastAsia="宋体" w:hAnsi="Calibri" w:cs="Calibri"/>
          <w:kern w:val="0"/>
          <w:szCs w:val="21"/>
        </w:rPr>
        <w:t>pipelining</w:t>
      </w:r>
      <w:r w:rsidRPr="004D7CE8">
        <w:rPr>
          <w:rFonts w:ascii="宋体" w:eastAsia="宋体" w:hAnsi="宋体" w:cs="Calibri" w:hint="eastAsia"/>
          <w:kern w:val="0"/>
          <w:szCs w:val="21"/>
        </w:rPr>
        <w:t>并发度、调度方式）的统计，结合终端平台类型和浏览器类型进行关联统计，以及相关过滤条件。</w:t>
      </w:r>
    </w:p>
    <w:p w:rsidR="004371C7" w:rsidRPr="004D7CE8" w:rsidRDefault="004371C7" w:rsidP="004D7CE8">
      <w:pPr>
        <w:pStyle w:val="a5"/>
        <w:widowControl/>
        <w:numPr>
          <w:ilvl w:val="0"/>
          <w:numId w:val="3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识别浏览器的并发</w:t>
      </w:r>
      <w:r w:rsidRPr="004D7CE8">
        <w:rPr>
          <w:rFonts w:ascii="Calibri" w:eastAsia="宋体" w:hAnsi="Calibri" w:cs="Calibri"/>
          <w:kern w:val="0"/>
          <w:szCs w:val="21"/>
        </w:rPr>
        <w:t>TCP</w:t>
      </w:r>
      <w:r w:rsidRPr="004D7CE8">
        <w:rPr>
          <w:rFonts w:ascii="宋体" w:eastAsia="宋体" w:hAnsi="宋体" w:cs="Calibri" w:hint="eastAsia"/>
          <w:kern w:val="0"/>
          <w:szCs w:val="21"/>
        </w:rPr>
        <w:t>连接个数，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pipelining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并发度、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multipart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并发度</w:t>
      </w:r>
      <w:r w:rsidRPr="004D7CE8">
        <w:rPr>
          <w:rFonts w:ascii="宋体" w:eastAsia="宋体" w:hAnsi="宋体" w:cs="Calibri" w:hint="eastAsia"/>
          <w:kern w:val="0"/>
          <w:szCs w:val="21"/>
        </w:rPr>
        <w:t>。</w:t>
      </w:r>
    </w:p>
    <w:p w:rsidR="004371C7" w:rsidRPr="002D377D" w:rsidRDefault="004371C7" w:rsidP="004D7CE8">
      <w:pPr>
        <w:pStyle w:val="a5"/>
        <w:widowControl/>
        <w:numPr>
          <w:ilvl w:val="0"/>
          <w:numId w:val="3"/>
        </w:numPr>
        <w:ind w:firstLineChars="0"/>
        <w:rPr>
          <w:ins w:id="8" w:author="王皘" w:date="2012-07-28T11:08:00Z"/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识别网页</w:t>
      </w:r>
      <w:r w:rsidRPr="004D7CE8">
        <w:rPr>
          <w:rFonts w:ascii="Calibri" w:eastAsia="宋体" w:hAnsi="Calibri" w:cs="Calibri"/>
          <w:kern w:val="0"/>
          <w:szCs w:val="21"/>
        </w:rPr>
        <w:t>session</w:t>
      </w:r>
      <w:r w:rsidRPr="004D7CE8">
        <w:rPr>
          <w:rFonts w:ascii="宋体" w:eastAsia="宋体" w:hAnsi="宋体" w:cs="Calibri" w:hint="eastAsia"/>
          <w:kern w:val="0"/>
          <w:szCs w:val="21"/>
        </w:rPr>
        <w:t>资源的分布模型（文本、图片、视频的种类统计、个数统计、大小统计），及其过滤条件。</w:t>
      </w:r>
    </w:p>
    <w:p w:rsidR="00637489" w:rsidRPr="002D377D" w:rsidDel="00637489" w:rsidRDefault="00637489" w:rsidP="00637489">
      <w:pPr>
        <w:pStyle w:val="a5"/>
        <w:widowControl/>
        <w:numPr>
          <w:ilvl w:val="0"/>
          <w:numId w:val="3"/>
        </w:numPr>
        <w:ind w:firstLineChars="0"/>
        <w:rPr>
          <w:del w:id="9" w:author="王皘" w:date="2012-07-28T11:10:00Z"/>
          <w:rFonts w:ascii="Calibri" w:eastAsia="宋体" w:hAnsi="Calibri" w:cs="Calibri"/>
          <w:kern w:val="0"/>
          <w:szCs w:val="21"/>
        </w:rPr>
      </w:pPr>
      <w:ins w:id="10" w:author="王皘" w:date="2012-07-28T11:08:00Z">
        <w:r w:rsidRPr="00637489">
          <w:rPr>
            <w:rFonts w:ascii="Calibri" w:eastAsia="宋体" w:hAnsi="Calibri" w:cs="Calibri" w:hint="eastAsia"/>
            <w:kern w:val="0"/>
            <w:szCs w:val="21"/>
          </w:rPr>
          <w:t>以上四条功能点很多，目测十多个功能点，</w:t>
        </w:r>
      </w:ins>
      <w:ins w:id="11" w:author="王皘" w:date="2012-07-28T11:09:00Z">
        <w:r>
          <w:rPr>
            <w:rFonts w:ascii="Calibri" w:eastAsia="宋体" w:hAnsi="Calibri" w:cs="Calibri" w:hint="eastAsia"/>
            <w:kern w:val="0"/>
            <w:szCs w:val="21"/>
          </w:rPr>
          <w:t>会需要一段时间的学习</w:t>
        </w:r>
      </w:ins>
      <w:ins w:id="12" w:author="王皘" w:date="2012-07-28T11:08:00Z">
        <w:r w:rsidRPr="00637489">
          <w:rPr>
            <w:rFonts w:ascii="Calibri" w:eastAsia="宋体" w:hAnsi="Calibri" w:cs="Calibri" w:hint="eastAsia"/>
            <w:kern w:val="0"/>
            <w:szCs w:val="21"/>
          </w:rPr>
          <w:t>，</w:t>
        </w:r>
      </w:ins>
      <w:ins w:id="13" w:author="王皘" w:date="2012-07-28T11:09:00Z">
        <w:r>
          <w:rPr>
            <w:rFonts w:ascii="Calibri" w:eastAsia="宋体" w:hAnsi="Calibri" w:cs="Calibri" w:hint="eastAsia"/>
            <w:kern w:val="0"/>
            <w:szCs w:val="21"/>
          </w:rPr>
          <w:t>且</w:t>
        </w:r>
      </w:ins>
      <w:ins w:id="14" w:author="王皘" w:date="2012-07-28T11:08:00Z">
        <w:r w:rsidRPr="00637489">
          <w:rPr>
            <w:rFonts w:ascii="Calibri" w:eastAsia="宋体" w:hAnsi="Calibri" w:cs="Calibri" w:hint="eastAsia"/>
            <w:kern w:val="0"/>
            <w:szCs w:val="21"/>
          </w:rPr>
          <w:t>都需要在第一条能做的基础上进行数据的统计和分析。所以难点还在于，第一条的处理机制是否方便后四条进行数据的统计和分析，如果不方便，那么工作量会加大。</w:t>
        </w:r>
      </w:ins>
    </w:p>
    <w:p w:rsidR="004371C7" w:rsidRPr="004371C7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</w:p>
    <w:p w:rsidR="004371C7" w:rsidRPr="004371C7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  <w:r w:rsidRPr="004371C7">
        <w:rPr>
          <w:rFonts w:ascii="宋体" w:eastAsia="宋体" w:hAnsi="宋体" w:cs="Calibri" w:hint="eastAsia"/>
          <w:kern w:val="0"/>
          <w:szCs w:val="21"/>
        </w:rPr>
        <w:t>三、针对流量模型的分析：</w:t>
      </w:r>
    </w:p>
    <w:p w:rsidR="004371C7" w:rsidRPr="004D7CE8" w:rsidRDefault="004371C7" w:rsidP="004D7CE8">
      <w:pPr>
        <w:pStyle w:val="a5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针对上述过滤条件的上下行流量使用和</w:t>
      </w:r>
      <w:commentRangeStart w:id="15"/>
      <w:r w:rsidRPr="004D7CE8">
        <w:rPr>
          <w:rFonts w:ascii="宋体" w:eastAsia="宋体" w:hAnsi="宋体" w:cs="Calibri" w:hint="eastAsia"/>
          <w:kern w:val="0"/>
          <w:szCs w:val="21"/>
        </w:rPr>
        <w:t>瞬时速率统计</w:t>
      </w:r>
      <w:commentRangeEnd w:id="15"/>
      <w:r w:rsidR="00637489">
        <w:rPr>
          <w:rStyle w:val="a6"/>
        </w:rPr>
        <w:commentReference w:id="15"/>
      </w:r>
      <w:r w:rsidRPr="004D7CE8">
        <w:rPr>
          <w:rFonts w:ascii="宋体" w:eastAsia="宋体" w:hAnsi="宋体" w:cs="Calibri" w:hint="eastAsia"/>
          <w:kern w:val="0"/>
          <w:szCs w:val="21"/>
        </w:rPr>
        <w:t>。</w:t>
      </w:r>
    </w:p>
    <w:p w:rsidR="004371C7" w:rsidRPr="004D7CE8" w:rsidRDefault="004371C7" w:rsidP="004D7CE8">
      <w:pPr>
        <w:pStyle w:val="a5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针对</w:t>
      </w:r>
      <w:r w:rsidRPr="004D7CE8">
        <w:rPr>
          <w:rFonts w:ascii="Calibri" w:eastAsia="宋体" w:hAnsi="Calibri" w:cs="Calibri"/>
          <w:kern w:val="0"/>
          <w:szCs w:val="21"/>
        </w:rPr>
        <w:t>TCP</w:t>
      </w:r>
      <w:r w:rsidRPr="004D7CE8">
        <w:rPr>
          <w:rFonts w:ascii="宋体" w:eastAsia="宋体" w:hAnsi="宋体" w:cs="Calibri" w:hint="eastAsia"/>
          <w:kern w:val="0"/>
          <w:szCs w:val="21"/>
        </w:rPr>
        <w:t>会话的持续时间，全部数据和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有效数据（去除连接建立和连接拆除）</w:t>
      </w:r>
      <w:r w:rsidRPr="004D7CE8">
        <w:rPr>
          <w:rFonts w:ascii="宋体" w:eastAsia="宋体" w:hAnsi="宋体" w:cs="Calibri" w:hint="eastAsia"/>
          <w:kern w:val="0"/>
          <w:szCs w:val="21"/>
        </w:rPr>
        <w:t>流量使用、瞬时速率和时间占用比例统计。</w:t>
      </w:r>
    </w:p>
    <w:p w:rsidR="00637489" w:rsidRPr="002D377D" w:rsidRDefault="00637489" w:rsidP="004D7CE8">
      <w:pPr>
        <w:pStyle w:val="a5"/>
        <w:widowControl/>
        <w:numPr>
          <w:ilvl w:val="0"/>
          <w:numId w:val="4"/>
        </w:numPr>
        <w:ind w:firstLineChars="0"/>
        <w:rPr>
          <w:ins w:id="16" w:author="王皘" w:date="2012-07-28T11:17:00Z"/>
          <w:rFonts w:ascii="Calibri" w:eastAsia="宋体" w:hAnsi="Calibri" w:cs="Calibri"/>
          <w:kern w:val="0"/>
          <w:szCs w:val="21"/>
        </w:rPr>
      </w:pPr>
      <w:ins w:id="17" w:author="王皘" w:date="2012-07-28T11:17:00Z">
        <w:r>
          <w:rPr>
            <w:rFonts w:ascii="Calibri" w:eastAsia="宋体" w:hAnsi="Calibri" w:cs="Calibri" w:hint="eastAsia"/>
            <w:kern w:val="0"/>
            <w:szCs w:val="21"/>
          </w:rPr>
          <w:t>以下两条大约也需要两个人全职</w:t>
        </w:r>
      </w:ins>
      <w:ins w:id="18" w:author="王皘" w:date="2012-07-28T11:18:00Z">
        <w:r>
          <w:rPr>
            <w:rFonts w:ascii="Calibri" w:eastAsia="宋体" w:hAnsi="Calibri" w:cs="Calibri" w:hint="eastAsia"/>
            <w:kern w:val="0"/>
            <w:szCs w:val="21"/>
          </w:rPr>
          <w:t>做一周</w:t>
        </w:r>
      </w:ins>
    </w:p>
    <w:p w:rsidR="004371C7" w:rsidRPr="004D7CE8" w:rsidRDefault="004371C7" w:rsidP="004D7CE8">
      <w:pPr>
        <w:pStyle w:val="a5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针对网页访问</w:t>
      </w:r>
      <w:r w:rsidRPr="004D7CE8">
        <w:rPr>
          <w:rFonts w:ascii="Calibri" w:eastAsia="宋体" w:hAnsi="Calibri" w:cs="Calibri"/>
          <w:kern w:val="0"/>
          <w:szCs w:val="21"/>
        </w:rPr>
        <w:t>session</w:t>
      </w:r>
      <w:r w:rsidRPr="004D7CE8">
        <w:rPr>
          <w:rFonts w:ascii="宋体" w:eastAsia="宋体" w:hAnsi="宋体" w:cs="Calibri" w:hint="eastAsia"/>
          <w:kern w:val="0"/>
          <w:szCs w:val="21"/>
        </w:rPr>
        <w:t>的持续时间，（上下行）全部数据和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有效数据（去除协议头）</w:t>
      </w:r>
      <w:r w:rsidRPr="004D7CE8">
        <w:rPr>
          <w:rFonts w:ascii="宋体" w:eastAsia="宋体" w:hAnsi="宋体" w:cs="Calibri" w:hint="eastAsia"/>
          <w:kern w:val="0"/>
          <w:szCs w:val="21"/>
        </w:rPr>
        <w:t>流量使用、瞬时速率和时间占用比例统计。</w:t>
      </w:r>
    </w:p>
    <w:p w:rsidR="004371C7" w:rsidRPr="004D7CE8" w:rsidRDefault="004371C7" w:rsidP="004D7CE8">
      <w:pPr>
        <w:pStyle w:val="a5"/>
        <w:widowControl/>
        <w:numPr>
          <w:ilvl w:val="0"/>
          <w:numId w:val="4"/>
        </w:numPr>
        <w:ind w:firstLineChars="0"/>
        <w:rPr>
          <w:rFonts w:ascii="宋体" w:eastAsia="宋体" w:hAnsi="宋体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针对协议类型（应用层和传输层）的（上下行）流量使用、瞬时速率统计。</w:t>
      </w:r>
    </w:p>
    <w:p w:rsidR="004371C7" w:rsidRDefault="004371C7" w:rsidP="004371C7">
      <w:pPr>
        <w:widowControl/>
        <w:rPr>
          <w:rFonts w:ascii="宋体" w:eastAsia="宋体" w:hAnsi="宋体" w:cs="Calibri"/>
          <w:kern w:val="0"/>
          <w:szCs w:val="21"/>
        </w:rPr>
      </w:pPr>
    </w:p>
    <w:p w:rsidR="004D7CE8" w:rsidRDefault="004D7CE8" w:rsidP="004371C7">
      <w:pPr>
        <w:widowControl/>
        <w:rPr>
          <w:rFonts w:ascii="宋体" w:eastAsia="宋体" w:hAnsi="宋体" w:cs="Calibri"/>
          <w:kern w:val="0"/>
          <w:szCs w:val="21"/>
        </w:rPr>
      </w:pPr>
    </w:p>
    <w:p w:rsidR="004D7CE8" w:rsidRPr="004371C7" w:rsidRDefault="004D7CE8" w:rsidP="004371C7">
      <w:pPr>
        <w:widowControl/>
        <w:rPr>
          <w:rFonts w:ascii="宋体" w:eastAsia="宋体" w:hAnsi="宋体" w:cs="Calibri"/>
          <w:kern w:val="0"/>
          <w:szCs w:val="21"/>
        </w:rPr>
      </w:pPr>
    </w:p>
    <w:p w:rsidR="004371C7" w:rsidRPr="004371C7" w:rsidRDefault="004371C7" w:rsidP="004371C7">
      <w:pPr>
        <w:widowControl/>
        <w:rPr>
          <w:rFonts w:ascii="宋体" w:eastAsia="宋体" w:hAnsi="宋体" w:cs="Calibri"/>
          <w:kern w:val="0"/>
          <w:szCs w:val="21"/>
        </w:rPr>
      </w:pPr>
      <w:r w:rsidRPr="004371C7">
        <w:rPr>
          <w:rFonts w:ascii="宋体" w:eastAsia="宋体" w:hAnsi="宋体" w:cs="Calibri" w:hint="eastAsia"/>
          <w:kern w:val="0"/>
          <w:szCs w:val="21"/>
        </w:rPr>
        <w:t>四、</w:t>
      </w:r>
      <w:commentRangeStart w:id="19"/>
      <w:r w:rsidRPr="004371C7">
        <w:rPr>
          <w:rFonts w:ascii="宋体" w:eastAsia="宋体" w:hAnsi="宋体" w:cs="Calibri" w:hint="eastAsia"/>
          <w:kern w:val="0"/>
          <w:szCs w:val="21"/>
        </w:rPr>
        <w:t>针对拥塞控制的分析：</w:t>
      </w:r>
      <w:commentRangeEnd w:id="19"/>
      <w:r w:rsidR="00C10549">
        <w:rPr>
          <w:rStyle w:val="a6"/>
        </w:rPr>
        <w:commentReference w:id="19"/>
      </w:r>
    </w:p>
    <w:p w:rsidR="004371C7" w:rsidRPr="004D7CE8" w:rsidRDefault="004371C7" w:rsidP="004D7CE8">
      <w:pPr>
        <w:pStyle w:val="a5"/>
        <w:widowControl/>
        <w:numPr>
          <w:ilvl w:val="0"/>
          <w:numId w:val="5"/>
        </w:numPr>
        <w:ind w:firstLineChars="0"/>
        <w:rPr>
          <w:rFonts w:ascii="宋体" w:eastAsia="宋体" w:hAnsi="宋体" w:cs="Calibri"/>
          <w:color w:val="FF0000"/>
          <w:kern w:val="0"/>
          <w:szCs w:val="21"/>
        </w:rPr>
      </w:pP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针对PCN功能标识的统计（哪些终端支持PCN拥塞控制，是否存在实际使用的PCN拥塞标识）；</w:t>
      </w:r>
    </w:p>
    <w:p w:rsidR="004371C7" w:rsidRPr="004D7CE8" w:rsidRDefault="004371C7" w:rsidP="004D7CE8">
      <w:pPr>
        <w:pStyle w:val="a5"/>
        <w:widowControl/>
        <w:numPr>
          <w:ilvl w:val="0"/>
          <w:numId w:val="5"/>
        </w:numPr>
        <w:ind w:firstLineChars="0"/>
        <w:rPr>
          <w:rFonts w:ascii="宋体" w:eastAsia="宋体" w:hAnsi="宋体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针对TCP初始窗口大小；</w:t>
      </w:r>
    </w:p>
    <w:p w:rsidR="004371C7" w:rsidRPr="004D7CE8" w:rsidRDefault="004371C7" w:rsidP="004D7CE8">
      <w:pPr>
        <w:pStyle w:val="a5"/>
        <w:widowControl/>
        <w:numPr>
          <w:ilvl w:val="0"/>
          <w:numId w:val="5"/>
        </w:numPr>
        <w:ind w:firstLineChars="0"/>
        <w:rPr>
          <w:rFonts w:ascii="宋体" w:eastAsia="宋体" w:hAnsi="宋体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针对TCP会话的丢包率、RTT、数据重传概率、重传流量占比的统计；</w:t>
      </w:r>
    </w:p>
    <w:p w:rsidR="004371C7" w:rsidRPr="004D7CE8" w:rsidRDefault="004371C7" w:rsidP="004D7CE8">
      <w:pPr>
        <w:pStyle w:val="a5"/>
        <w:widowControl/>
        <w:numPr>
          <w:ilvl w:val="0"/>
          <w:numId w:val="5"/>
        </w:numPr>
        <w:ind w:firstLineChars="0"/>
        <w:rPr>
          <w:rFonts w:ascii="Calibri" w:eastAsia="宋体" w:hAnsi="Calibri" w:cs="Calibri"/>
          <w:color w:val="FF0000"/>
          <w:kern w:val="0"/>
          <w:szCs w:val="21"/>
        </w:rPr>
      </w:pP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针对链路层的包错误率、单跳时延、帧重传概率、重传流量占比的统计。</w:t>
      </w:r>
    </w:p>
    <w:p w:rsidR="004371C7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</w:p>
    <w:p w:rsidR="004D7CE8" w:rsidRDefault="004D7CE8" w:rsidP="004371C7">
      <w:pPr>
        <w:widowControl/>
        <w:rPr>
          <w:rFonts w:ascii="Calibri" w:eastAsia="宋体" w:hAnsi="Calibri" w:cs="Calibri"/>
          <w:kern w:val="0"/>
          <w:szCs w:val="21"/>
        </w:rPr>
      </w:pPr>
    </w:p>
    <w:p w:rsidR="004D7CE8" w:rsidRPr="004371C7" w:rsidRDefault="004D7CE8" w:rsidP="004371C7">
      <w:pPr>
        <w:widowControl/>
        <w:rPr>
          <w:rFonts w:ascii="Calibri" w:eastAsia="宋体" w:hAnsi="Calibri" w:cs="Calibri"/>
          <w:b/>
          <w:color w:val="002060"/>
          <w:kern w:val="0"/>
          <w:sz w:val="28"/>
          <w:szCs w:val="21"/>
        </w:rPr>
      </w:pPr>
      <w:r w:rsidRPr="00C64CD7">
        <w:rPr>
          <w:rFonts w:ascii="Calibri" w:eastAsia="宋体" w:hAnsi="Calibri" w:cs="Calibri" w:hint="eastAsia"/>
          <w:b/>
          <w:color w:val="002060"/>
          <w:kern w:val="0"/>
          <w:sz w:val="28"/>
          <w:szCs w:val="21"/>
        </w:rPr>
        <w:t>【我们的</w:t>
      </w:r>
      <w:bookmarkStart w:id="20" w:name="_GoBack"/>
      <w:bookmarkEnd w:id="20"/>
      <w:r w:rsidRPr="00C64CD7">
        <w:rPr>
          <w:rFonts w:ascii="Calibri" w:eastAsia="宋体" w:hAnsi="Calibri" w:cs="Calibri" w:hint="eastAsia"/>
          <w:b/>
          <w:color w:val="002060"/>
          <w:kern w:val="0"/>
          <w:sz w:val="28"/>
          <w:szCs w:val="21"/>
        </w:rPr>
        <w:t>分析：</w:t>
      </w:r>
      <w:r w:rsidRPr="00C64CD7">
        <w:rPr>
          <w:rFonts w:ascii="Calibri" w:eastAsia="宋体" w:hAnsi="Calibri" w:cs="Calibri" w:hint="eastAsia"/>
          <w:b/>
          <w:color w:val="002060"/>
          <w:kern w:val="0"/>
          <w:sz w:val="28"/>
          <w:szCs w:val="21"/>
        </w:rPr>
        <w:t xml:space="preserve"> </w:t>
      </w:r>
      <w:r w:rsidRPr="00C64CD7">
        <w:rPr>
          <w:rFonts w:ascii="Calibri" w:eastAsia="宋体" w:hAnsi="Calibri" w:cs="Calibri" w:hint="eastAsia"/>
          <w:b/>
          <w:color w:val="002060"/>
          <w:kern w:val="0"/>
          <w:sz w:val="28"/>
          <w:szCs w:val="21"/>
        </w:rPr>
        <w:t>下面这个是非功能性需求，应该可以满足！】</w:t>
      </w:r>
    </w:p>
    <w:p w:rsidR="004371C7" w:rsidRPr="004371C7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  <w:r w:rsidRPr="004371C7">
        <w:rPr>
          <w:rFonts w:ascii="宋体" w:eastAsia="宋体" w:hAnsi="宋体" w:cs="Calibri" w:hint="eastAsia"/>
          <w:kern w:val="0"/>
          <w:szCs w:val="21"/>
        </w:rPr>
        <w:t>四、实现要求：</w:t>
      </w:r>
    </w:p>
    <w:p w:rsidR="004371C7" w:rsidRPr="004D7CE8" w:rsidRDefault="004371C7" w:rsidP="004D7CE8">
      <w:pPr>
        <w:pStyle w:val="a5"/>
        <w:widowControl/>
        <w:numPr>
          <w:ilvl w:val="0"/>
          <w:numId w:val="6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基于</w:t>
      </w:r>
      <w:proofErr w:type="spellStart"/>
      <w:r w:rsidRPr="004D7CE8">
        <w:rPr>
          <w:rFonts w:ascii="Calibri" w:eastAsia="宋体" w:hAnsi="Calibri" w:cs="Calibri"/>
          <w:kern w:val="0"/>
          <w:szCs w:val="21"/>
        </w:rPr>
        <w:t>wireshark</w:t>
      </w:r>
      <w:proofErr w:type="spellEnd"/>
      <w:r w:rsidRPr="004D7CE8">
        <w:rPr>
          <w:rFonts w:ascii="宋体" w:eastAsia="宋体" w:hAnsi="宋体" w:cs="Calibri" w:hint="eastAsia"/>
          <w:kern w:val="0"/>
          <w:szCs w:val="21"/>
        </w:rPr>
        <w:t>定制脚本方式，提供源码；</w:t>
      </w:r>
    </w:p>
    <w:p w:rsidR="004371C7" w:rsidRPr="004D7CE8" w:rsidRDefault="004371C7" w:rsidP="004D7CE8">
      <w:pPr>
        <w:pStyle w:val="a5"/>
        <w:widowControl/>
        <w:numPr>
          <w:ilvl w:val="0"/>
          <w:numId w:val="6"/>
        </w:numPr>
        <w:ind w:firstLineChars="0"/>
        <w:rPr>
          <w:rFonts w:ascii="Calibri" w:eastAsia="宋体" w:hAnsi="Calibri" w:cs="Calibri"/>
          <w:kern w:val="0"/>
          <w:szCs w:val="21"/>
        </w:rPr>
      </w:pPr>
      <w:commentRangeStart w:id="21"/>
      <w:r w:rsidRPr="004D7CE8">
        <w:rPr>
          <w:rFonts w:ascii="宋体" w:eastAsia="宋体" w:hAnsi="宋体" w:cs="Calibri" w:hint="eastAsia"/>
          <w:kern w:val="0"/>
          <w:szCs w:val="21"/>
        </w:rPr>
        <w:t>所有统计要求，提供平均数值、最小值、最大值、</w:t>
      </w:r>
      <w:r w:rsidRPr="004D7CE8">
        <w:rPr>
          <w:rFonts w:ascii="Calibri" w:eastAsia="宋体" w:hAnsi="Calibri" w:cs="Calibri"/>
          <w:kern w:val="0"/>
          <w:szCs w:val="21"/>
        </w:rPr>
        <w:t>Mean</w:t>
      </w:r>
      <w:r w:rsidRPr="004D7CE8">
        <w:rPr>
          <w:rFonts w:ascii="宋体" w:eastAsia="宋体" w:hAnsi="宋体" w:cs="Calibri" w:hint="eastAsia"/>
          <w:kern w:val="0"/>
          <w:szCs w:val="21"/>
        </w:rPr>
        <w:t>值的统计表格（</w:t>
      </w:r>
      <w:r w:rsidRPr="004D7CE8">
        <w:rPr>
          <w:rFonts w:ascii="Calibri" w:eastAsia="宋体" w:hAnsi="Calibri" w:cs="Calibri"/>
          <w:kern w:val="0"/>
          <w:szCs w:val="21"/>
        </w:rPr>
        <w:t>excel</w:t>
      </w:r>
      <w:r w:rsidRPr="004D7CE8">
        <w:rPr>
          <w:rFonts w:ascii="宋体" w:eastAsia="宋体" w:hAnsi="宋体" w:cs="Calibri" w:hint="eastAsia"/>
          <w:kern w:val="0"/>
          <w:szCs w:val="21"/>
        </w:rPr>
        <w:t>表格）和图形化界面；</w:t>
      </w:r>
    </w:p>
    <w:p w:rsidR="004371C7" w:rsidRPr="004D7CE8" w:rsidRDefault="004371C7" w:rsidP="004D7CE8">
      <w:pPr>
        <w:pStyle w:val="a5"/>
        <w:widowControl/>
        <w:numPr>
          <w:ilvl w:val="0"/>
          <w:numId w:val="6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部分统计要求，提供间隔</w:t>
      </w:r>
      <w:r w:rsidRPr="004D7CE8">
        <w:rPr>
          <w:rFonts w:ascii="Calibri" w:eastAsia="宋体" w:hAnsi="Calibri" w:cs="Calibri"/>
          <w:kern w:val="0"/>
          <w:szCs w:val="21"/>
        </w:rPr>
        <w:t>10%</w:t>
      </w:r>
      <w:r w:rsidRPr="004D7CE8">
        <w:rPr>
          <w:rFonts w:ascii="宋体" w:eastAsia="宋体" w:hAnsi="宋体" w:cs="Calibri" w:hint="eastAsia"/>
          <w:kern w:val="0"/>
          <w:szCs w:val="21"/>
        </w:rPr>
        <w:t>为步长的概率分布统计表格（</w:t>
      </w:r>
      <w:r w:rsidRPr="004D7CE8">
        <w:rPr>
          <w:rFonts w:ascii="Calibri" w:eastAsia="宋体" w:hAnsi="Calibri" w:cs="Calibri"/>
          <w:kern w:val="0"/>
          <w:szCs w:val="21"/>
        </w:rPr>
        <w:t>excel</w:t>
      </w:r>
      <w:r w:rsidRPr="004D7CE8">
        <w:rPr>
          <w:rFonts w:ascii="宋体" w:eastAsia="宋体" w:hAnsi="宋体" w:cs="Calibri" w:hint="eastAsia"/>
          <w:kern w:val="0"/>
          <w:szCs w:val="21"/>
        </w:rPr>
        <w:t>表格）和图形化界面；</w:t>
      </w:r>
      <w:commentRangeEnd w:id="21"/>
      <w:r w:rsidR="00C10549">
        <w:rPr>
          <w:rStyle w:val="a6"/>
        </w:rPr>
        <w:commentReference w:id="21"/>
      </w:r>
    </w:p>
    <w:p w:rsidR="004371C7" w:rsidRPr="004D7CE8" w:rsidRDefault="004371C7" w:rsidP="004D7CE8">
      <w:pPr>
        <w:pStyle w:val="a5"/>
        <w:widowControl/>
        <w:numPr>
          <w:ilvl w:val="0"/>
          <w:numId w:val="6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确保提供处理海量数据的能力，或者提供数据分段整合的解决方案</w:t>
      </w:r>
      <w:r w:rsidRPr="004D7CE8">
        <w:rPr>
          <w:rFonts w:ascii="宋体" w:eastAsia="宋体" w:hAnsi="宋体" w:cs="Calibri" w:hint="eastAsia"/>
          <w:kern w:val="0"/>
          <w:szCs w:val="21"/>
        </w:rPr>
        <w:t>。</w:t>
      </w:r>
    </w:p>
    <w:p w:rsidR="004371C7" w:rsidRPr="004371C7" w:rsidRDefault="004371C7" w:rsidP="004371C7">
      <w:pPr>
        <w:widowControl/>
        <w:rPr>
          <w:rFonts w:ascii="Calibri" w:eastAsia="宋体" w:hAnsi="Calibri" w:cs="Calibri"/>
          <w:kern w:val="0"/>
          <w:szCs w:val="21"/>
        </w:rPr>
      </w:pPr>
    </w:p>
    <w:p w:rsidR="000D553D" w:rsidRPr="004371C7" w:rsidRDefault="000D553D"/>
    <w:sectPr w:rsidR="000D553D" w:rsidRPr="0043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王皘" w:date="2013-04-08T17:01:00Z" w:initials="qian">
    <w:p w:rsidR="00744FBD" w:rsidRDefault="00744FB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需要通过</w:t>
      </w:r>
      <w:r w:rsidR="00620C58">
        <w:rPr>
          <w:rFonts w:hint="eastAsia"/>
        </w:rPr>
        <w:t>获取</w:t>
      </w:r>
      <w:r w:rsidR="00620C58">
        <w:rPr>
          <w:rFonts w:hint="eastAsia"/>
        </w:rPr>
        <w:t>HTTP</w:t>
      </w:r>
      <w:r w:rsidR="00620C58">
        <w:rPr>
          <w:rFonts w:hint="eastAsia"/>
        </w:rPr>
        <w:t>请求中的</w:t>
      </w:r>
      <w:r>
        <w:rPr>
          <w:rFonts w:hint="eastAsia"/>
        </w:rPr>
        <w:t>User Agent</w:t>
      </w:r>
      <w:proofErr w:type="gramStart"/>
      <w:r w:rsidR="00620C58">
        <w:rPr>
          <w:rFonts w:hint="eastAsia"/>
        </w:rPr>
        <w:t>头域</w:t>
      </w:r>
      <w:r>
        <w:rPr>
          <w:rFonts w:hint="eastAsia"/>
        </w:rPr>
        <w:t>进行</w:t>
      </w:r>
      <w:proofErr w:type="gramEnd"/>
      <w:r>
        <w:rPr>
          <w:rFonts w:hint="eastAsia"/>
        </w:rPr>
        <w:t>原始数据的读取，但是浏览器</w:t>
      </w:r>
      <w:r w:rsidR="00620C58">
        <w:rPr>
          <w:rFonts w:hint="eastAsia"/>
        </w:rPr>
        <w:t>发送</w:t>
      </w:r>
      <w:r w:rsidR="00620C58">
        <w:rPr>
          <w:rFonts w:hint="eastAsia"/>
        </w:rPr>
        <w:t>User Agent</w:t>
      </w:r>
      <w:r w:rsidR="00620C58">
        <w:rPr>
          <w:rFonts w:hint="eastAsia"/>
        </w:rPr>
        <w:t>时会考虑兼容性</w:t>
      </w:r>
      <w:r w:rsidR="002924E1">
        <w:rPr>
          <w:rFonts w:hint="eastAsia"/>
        </w:rPr>
        <w:t>而发送大批浏览器标识，因此不能简单通过</w:t>
      </w:r>
      <w:r w:rsidR="002924E1">
        <w:rPr>
          <w:rFonts w:hint="eastAsia"/>
        </w:rPr>
        <w:t>User Agent</w:t>
      </w:r>
      <w:r w:rsidR="002924E1">
        <w:rPr>
          <w:rFonts w:hint="eastAsia"/>
        </w:rPr>
        <w:t>判断浏览器类型</w:t>
      </w:r>
      <w:r w:rsidR="00620C58">
        <w:rPr>
          <w:rFonts w:hint="eastAsia"/>
        </w:rPr>
        <w:t>，</w:t>
      </w:r>
      <w:r w:rsidR="002924E1">
        <w:rPr>
          <w:rFonts w:hint="eastAsia"/>
        </w:rPr>
        <w:t>浏览器</w:t>
      </w:r>
      <w:r>
        <w:rPr>
          <w:rFonts w:hint="eastAsia"/>
        </w:rPr>
        <w:t>类型的需要预先分析</w:t>
      </w:r>
      <w:r w:rsidR="00620C58">
        <w:rPr>
          <w:rFonts w:hint="eastAsia"/>
        </w:rPr>
        <w:t>大量的浏览器发送的</w:t>
      </w:r>
      <w:r w:rsidR="00620C58">
        <w:rPr>
          <w:rFonts w:hint="eastAsia"/>
        </w:rPr>
        <w:t>User Agent</w:t>
      </w:r>
      <w:r w:rsidR="00620C58">
        <w:rPr>
          <w:rFonts w:hint="eastAsia"/>
        </w:rPr>
        <w:t>才能</w:t>
      </w:r>
      <w:r w:rsidR="002924E1">
        <w:rPr>
          <w:rFonts w:hint="eastAsia"/>
        </w:rPr>
        <w:t>获取到</w:t>
      </w:r>
      <w:r w:rsidR="00620C58">
        <w:rPr>
          <w:rFonts w:hint="eastAsia"/>
        </w:rPr>
        <w:t>User Agent</w:t>
      </w:r>
      <w:proofErr w:type="gramStart"/>
      <w:r w:rsidR="00620C58">
        <w:rPr>
          <w:rFonts w:hint="eastAsia"/>
        </w:rPr>
        <w:t>头域</w:t>
      </w:r>
      <w:r w:rsidR="002924E1">
        <w:rPr>
          <w:rFonts w:hint="eastAsia"/>
        </w:rPr>
        <w:t>真正</w:t>
      </w:r>
      <w:proofErr w:type="gramEnd"/>
      <w:r w:rsidR="00620C58">
        <w:rPr>
          <w:rFonts w:hint="eastAsia"/>
        </w:rPr>
        <w:t>代表的是何种浏览器。</w:t>
      </w:r>
    </w:p>
  </w:comment>
  <w:comment w:id="7" w:author="王皘" w:date="2012-07-28T11:08:00Z" w:initials="qian">
    <w:p w:rsidR="002924E1" w:rsidRDefault="002924E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这个是后续所有分析的基础，但是不好做。简单来说</w:t>
      </w:r>
      <w:r w:rsidRPr="002924E1">
        <w:rPr>
          <w:rFonts w:hint="eastAsia"/>
        </w:rPr>
        <w:t>，</w:t>
      </w:r>
      <w:r>
        <w:rPr>
          <w:rFonts w:hint="eastAsia"/>
        </w:rPr>
        <w:t>必须得从第一个请求的响应也就是页面的</w:t>
      </w:r>
      <w:r>
        <w:rPr>
          <w:rFonts w:hint="eastAsia"/>
        </w:rPr>
        <w:t>html</w:t>
      </w:r>
      <w:r>
        <w:rPr>
          <w:rFonts w:hint="eastAsia"/>
        </w:rPr>
        <w:t>文件中</w:t>
      </w:r>
      <w:r w:rsidR="00DB0404">
        <w:rPr>
          <w:rFonts w:hint="eastAsia"/>
        </w:rPr>
        <w:t>获取后续请求的关联关系。</w:t>
      </w:r>
    </w:p>
    <w:p w:rsidR="00DB0404" w:rsidRDefault="00DB0404">
      <w:pPr>
        <w:pStyle w:val="a7"/>
      </w:pPr>
      <w:r w:rsidRPr="00DB0404">
        <w:rPr>
          <w:rFonts w:hint="eastAsia"/>
        </w:rPr>
        <w:t>要判断每一个</w:t>
      </w:r>
      <w:r w:rsidRPr="00DB0404">
        <w:rPr>
          <w:rFonts w:hint="eastAsia"/>
        </w:rPr>
        <w:t>get</w:t>
      </w:r>
      <w:r w:rsidRPr="00DB0404">
        <w:rPr>
          <w:rFonts w:hint="eastAsia"/>
        </w:rPr>
        <w:t>请求的内容是不是一个</w:t>
      </w:r>
      <w:r w:rsidRPr="00DB0404">
        <w:rPr>
          <w:rFonts w:hint="eastAsia"/>
        </w:rPr>
        <w:t>html</w:t>
      </w:r>
      <w:r w:rsidRPr="00DB0404">
        <w:rPr>
          <w:rFonts w:hint="eastAsia"/>
        </w:rPr>
        <w:t>，如果是就对这个</w:t>
      </w:r>
      <w:r w:rsidRPr="00DB0404">
        <w:rPr>
          <w:rFonts w:hint="eastAsia"/>
        </w:rPr>
        <w:t>html</w:t>
      </w:r>
      <w:r w:rsidRPr="00DB0404">
        <w:rPr>
          <w:rFonts w:hint="eastAsia"/>
        </w:rPr>
        <w:t>进行解析，提取其中所有的链接，然后放入一个容器中。对后续的每一个非</w:t>
      </w:r>
      <w:r w:rsidRPr="00DB0404">
        <w:rPr>
          <w:rFonts w:hint="eastAsia"/>
        </w:rPr>
        <w:t>html</w:t>
      </w:r>
      <w:r w:rsidRPr="00DB0404">
        <w:rPr>
          <w:rFonts w:hint="eastAsia"/>
        </w:rPr>
        <w:t>内容的</w:t>
      </w:r>
      <w:r w:rsidRPr="00DB0404">
        <w:rPr>
          <w:rFonts w:hint="eastAsia"/>
        </w:rPr>
        <w:t>get</w:t>
      </w:r>
      <w:r w:rsidRPr="00DB0404">
        <w:rPr>
          <w:rFonts w:hint="eastAsia"/>
        </w:rPr>
        <w:t>请求，判断是不是某一个</w:t>
      </w:r>
      <w:r w:rsidRPr="00DB0404">
        <w:rPr>
          <w:rFonts w:hint="eastAsia"/>
        </w:rPr>
        <w:t>html</w:t>
      </w:r>
      <w:r w:rsidRPr="00DB0404">
        <w:rPr>
          <w:rFonts w:hint="eastAsia"/>
        </w:rPr>
        <w:t>请求中的一个链接，进而得到每一个会话。然而用户数量众多，用户访问的</w:t>
      </w:r>
      <w:proofErr w:type="spellStart"/>
      <w:r w:rsidRPr="00DB0404">
        <w:rPr>
          <w:rFonts w:hint="eastAsia"/>
        </w:rPr>
        <w:t>ip</w:t>
      </w:r>
      <w:proofErr w:type="spellEnd"/>
      <w:r w:rsidRPr="00DB0404">
        <w:rPr>
          <w:rFonts w:hint="eastAsia"/>
        </w:rPr>
        <w:t>也很多，这个处理量比较大，需要先对大文件做反复的分割，分割成每两个</w:t>
      </w:r>
      <w:proofErr w:type="spellStart"/>
      <w:r w:rsidRPr="00DB0404">
        <w:rPr>
          <w:rFonts w:hint="eastAsia"/>
        </w:rPr>
        <w:t>ip</w:t>
      </w:r>
      <w:proofErr w:type="spellEnd"/>
      <w:r w:rsidRPr="00DB0404">
        <w:rPr>
          <w:rFonts w:hint="eastAsia"/>
        </w:rPr>
        <w:t>之间通信的文件。分割成小文件容易处理，但是在数据统计和分析时，又会复杂，可能要关联多个文件进行分析。</w:t>
      </w:r>
    </w:p>
  </w:comment>
  <w:comment w:id="15" w:author="王皘" w:date="2012-07-28T11:14:00Z" w:initials="qian">
    <w:p w:rsidR="00637489" w:rsidRDefault="0063748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这个不是很清楚怎么做</w:t>
      </w:r>
    </w:p>
  </w:comment>
  <w:comment w:id="19" w:author="王皘" w:date="2012-07-28T11:22:00Z" w:initials="qian">
    <w:p w:rsidR="00C10549" w:rsidRDefault="00C1054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关于</w:t>
      </w:r>
      <w:r>
        <w:rPr>
          <w:rFonts w:hint="eastAsia"/>
        </w:rPr>
        <w:t>TCP</w:t>
      </w:r>
      <w:r>
        <w:rPr>
          <w:rFonts w:hint="eastAsia"/>
        </w:rPr>
        <w:t>层和链路层的东西我不是很清楚，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本身能提供部分</w:t>
      </w:r>
      <w:r>
        <w:rPr>
          <w:rFonts w:hint="eastAsia"/>
        </w:rPr>
        <w:t>TCP</w:t>
      </w:r>
      <w:r>
        <w:rPr>
          <w:rFonts w:hint="eastAsia"/>
        </w:rPr>
        <w:t>和链路层的分析，但是实现这些可能都需要自行进行统计分析，两个人全职做至少需要一周时间。</w:t>
      </w:r>
    </w:p>
  </w:comment>
  <w:comment w:id="21" w:author="王皘" w:date="2012-07-28T11:24:00Z" w:initials="qian">
    <w:p w:rsidR="00C10549" w:rsidRDefault="00C1054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excel</w:t>
      </w:r>
      <w:r>
        <w:rPr>
          <w:rFonts w:hint="eastAsia"/>
        </w:rPr>
        <w:t>的输出我目前只知道可以手工配合一些简单的</w:t>
      </w:r>
      <w:r>
        <w:rPr>
          <w:rFonts w:hint="eastAsia"/>
        </w:rPr>
        <w:t>VBA</w:t>
      </w:r>
      <w:r>
        <w:rPr>
          <w:rFonts w:hint="eastAsia"/>
        </w:rPr>
        <w:t>及公式实现分析和绘图，但是如果是程序输入</w:t>
      </w:r>
      <w:r>
        <w:rPr>
          <w:rFonts w:hint="eastAsia"/>
        </w:rPr>
        <w:t>excel</w:t>
      </w:r>
      <w:r>
        <w:rPr>
          <w:rFonts w:hint="eastAsia"/>
        </w:rPr>
        <w:t>的格式及分析，实现不太容易。</w:t>
      </w:r>
    </w:p>
    <w:p w:rsidR="00C10549" w:rsidRDefault="00C10549">
      <w:pPr>
        <w:pStyle w:val="a7"/>
      </w:pPr>
      <w:r>
        <w:rPr>
          <w:rFonts w:hint="eastAsia"/>
        </w:rPr>
        <w:t>关于图形界面的程序开发，两个人至少需要一周时间。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852" w:rsidRDefault="00E41852" w:rsidP="004371C7">
      <w:r>
        <w:separator/>
      </w:r>
    </w:p>
  </w:endnote>
  <w:endnote w:type="continuationSeparator" w:id="0">
    <w:p w:rsidR="00E41852" w:rsidRDefault="00E41852" w:rsidP="0043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852" w:rsidRDefault="00E41852" w:rsidP="004371C7">
      <w:r>
        <w:separator/>
      </w:r>
    </w:p>
  </w:footnote>
  <w:footnote w:type="continuationSeparator" w:id="0">
    <w:p w:rsidR="00E41852" w:rsidRDefault="00E41852" w:rsidP="0043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4759"/>
    <w:multiLevelType w:val="hybridMultilevel"/>
    <w:tmpl w:val="86BC7746"/>
    <w:lvl w:ilvl="0" w:tplc="7C52C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B0A5F"/>
    <w:multiLevelType w:val="hybridMultilevel"/>
    <w:tmpl w:val="8C52B7D4"/>
    <w:lvl w:ilvl="0" w:tplc="C72C8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F86B57"/>
    <w:multiLevelType w:val="hybridMultilevel"/>
    <w:tmpl w:val="8F704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4B6A6D"/>
    <w:multiLevelType w:val="hybridMultilevel"/>
    <w:tmpl w:val="614AC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A32739"/>
    <w:multiLevelType w:val="hybridMultilevel"/>
    <w:tmpl w:val="CAE42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D755A0"/>
    <w:multiLevelType w:val="hybridMultilevel"/>
    <w:tmpl w:val="4C9A1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1EB1164"/>
    <w:multiLevelType w:val="hybridMultilevel"/>
    <w:tmpl w:val="AE80E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61"/>
    <w:rsid w:val="00035A41"/>
    <w:rsid w:val="000D553D"/>
    <w:rsid w:val="002924E1"/>
    <w:rsid w:val="002D377D"/>
    <w:rsid w:val="004371C7"/>
    <w:rsid w:val="004D7CE8"/>
    <w:rsid w:val="00537061"/>
    <w:rsid w:val="00620C58"/>
    <w:rsid w:val="00637489"/>
    <w:rsid w:val="00744FBD"/>
    <w:rsid w:val="00860530"/>
    <w:rsid w:val="00A53C64"/>
    <w:rsid w:val="00C10549"/>
    <w:rsid w:val="00C64CD7"/>
    <w:rsid w:val="00DB0404"/>
    <w:rsid w:val="00E41852"/>
    <w:rsid w:val="00E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1C7"/>
    <w:rPr>
      <w:sz w:val="18"/>
      <w:szCs w:val="18"/>
    </w:rPr>
  </w:style>
  <w:style w:type="paragraph" w:styleId="a5">
    <w:name w:val="List Paragraph"/>
    <w:basedOn w:val="a"/>
    <w:uiPriority w:val="34"/>
    <w:qFormat/>
    <w:rsid w:val="004371C7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744FB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4FB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4FB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4FB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4FB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4F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4F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1C7"/>
    <w:rPr>
      <w:sz w:val="18"/>
      <w:szCs w:val="18"/>
    </w:rPr>
  </w:style>
  <w:style w:type="paragraph" w:styleId="a5">
    <w:name w:val="List Paragraph"/>
    <w:basedOn w:val="a"/>
    <w:uiPriority w:val="34"/>
    <w:qFormat/>
    <w:rsid w:val="004371C7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744FB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4FB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4FB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4FB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4FB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4F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4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shuangkai</dc:creator>
  <cp:lastModifiedBy>shuangkai</cp:lastModifiedBy>
  <cp:revision>5</cp:revision>
  <dcterms:created xsi:type="dcterms:W3CDTF">2012-07-28T02:23:00Z</dcterms:created>
  <dcterms:modified xsi:type="dcterms:W3CDTF">2013-04-08T09:03:00Z</dcterms:modified>
</cp:coreProperties>
</file>